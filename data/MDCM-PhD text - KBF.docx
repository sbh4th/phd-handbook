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BE3E" w14:textId="3CA0B889" w:rsidR="00C55061" w:rsidRP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  <w:u w:val="single"/>
        </w:rPr>
      </w:pPr>
      <w:commentRangeStart w:id="0"/>
      <w:r w:rsidRPr="009B12DB">
        <w:rPr>
          <w:rFonts w:ascii="Century Schoolbook" w:hAnsi="Century Schoolbook" w:cs="Calibri"/>
          <w:b/>
          <w:sz w:val="22"/>
          <w:szCs w:val="22"/>
          <w:u w:val="single"/>
        </w:rPr>
        <w:t>MDCM-PhD</w:t>
      </w:r>
      <w:commentRangeEnd w:id="0"/>
      <w:r w:rsidR="00B22119">
        <w:rPr>
          <w:rStyle w:val="CommentReference"/>
        </w:rPr>
        <w:commentReference w:id="0"/>
      </w:r>
    </w:p>
    <w:p w14:paraId="1B1D3440" w14:textId="77777777" w:rsid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p w14:paraId="20513C66" w14:textId="72352880" w:rsidR="009956E2" w:rsidRDefault="009956E2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  <w:r>
        <w:rPr>
          <w:rFonts w:ascii="Century Schoolbook" w:hAnsi="Century Schoolbook" w:cs="Calibri"/>
          <w:b/>
          <w:sz w:val="22"/>
          <w:szCs w:val="22"/>
        </w:rPr>
        <w:t>For the PhD handbook and EBOH (admissions) website:</w:t>
      </w:r>
    </w:p>
    <w:p w14:paraId="390CD7FA" w14:textId="77777777" w:rsidR="009956E2" w:rsidRDefault="009956E2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p w14:paraId="6A1E9E3E" w14:textId="597C29F5" w:rsidR="009B12DB" w:rsidRDefault="009B12DB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 w:rsidRPr="009B12DB">
        <w:rPr>
          <w:rFonts w:ascii="Century Schoolbook" w:hAnsi="Century Schoolbook" w:cs="Calibri"/>
          <w:sz w:val="22"/>
          <w:szCs w:val="22"/>
        </w:rPr>
        <w:t xml:space="preserve">The </w:t>
      </w:r>
      <w:r w:rsidR="00A511B8" w:rsidRPr="00A511B8">
        <w:rPr>
          <w:rFonts w:ascii="Century Schoolbook" w:hAnsi="Century Schoolbook" w:cs="Calibri"/>
          <w:sz w:val="22"/>
          <w:szCs w:val="22"/>
        </w:rPr>
        <w:t>Faculty of Medicine and Health Sciences </w:t>
      </w:r>
      <w:r w:rsidRPr="009B12DB">
        <w:rPr>
          <w:rFonts w:ascii="Century Schoolbook" w:hAnsi="Century Schoolbook" w:cs="Calibri"/>
          <w:sz w:val="22"/>
          <w:szCs w:val="22"/>
        </w:rPr>
        <w:t>offers a combined clinical and doctoral program</w:t>
      </w:r>
      <w:r>
        <w:rPr>
          <w:rFonts w:ascii="Century Schoolbook" w:hAnsi="Century Schoolbook" w:cs="Calibri"/>
          <w:sz w:val="22"/>
          <w:szCs w:val="22"/>
        </w:rPr>
        <w:t xml:space="preserve"> designed to prepare </w:t>
      </w:r>
      <w:r w:rsidR="0083239D">
        <w:rPr>
          <w:rFonts w:ascii="Century Schoolbook" w:hAnsi="Century Schoolbook" w:cs="Calibri"/>
          <w:sz w:val="22"/>
          <w:szCs w:val="22"/>
        </w:rPr>
        <w:t xml:space="preserve">graduates </w:t>
      </w:r>
      <w:r>
        <w:rPr>
          <w:rFonts w:ascii="Century Schoolbook" w:hAnsi="Century Schoolbook" w:cs="Calibri"/>
          <w:sz w:val="22"/>
          <w:szCs w:val="22"/>
        </w:rPr>
        <w:t>for a career as a physicia</w:t>
      </w:r>
      <w:r w:rsidR="00A511B8">
        <w:rPr>
          <w:rFonts w:ascii="Century Schoolbook" w:hAnsi="Century Schoolbook" w:cs="Calibri"/>
          <w:sz w:val="22"/>
          <w:szCs w:val="22"/>
        </w:rPr>
        <w:t>n-scientis</w:t>
      </w:r>
      <w:r w:rsidR="003453E2">
        <w:rPr>
          <w:rFonts w:ascii="Century Schoolbook" w:hAnsi="Century Schoolbook" w:cs="Calibri"/>
          <w:sz w:val="22"/>
          <w:szCs w:val="22"/>
        </w:rPr>
        <w:t>t</w:t>
      </w:r>
      <w:r w:rsidR="00A511B8" w:rsidRPr="00A511B8">
        <w:rPr>
          <w:rFonts w:ascii="Century Schoolbook" w:hAnsi="Century Schoolbook" w:cs="Calibri"/>
          <w:sz w:val="22"/>
          <w:szCs w:val="22"/>
        </w:rPr>
        <w:t>.</w:t>
      </w:r>
      <w:r>
        <w:rPr>
          <w:rFonts w:ascii="Century Schoolbook" w:hAnsi="Century Schoolbook" w:cs="Calibri"/>
          <w:sz w:val="22"/>
          <w:szCs w:val="22"/>
        </w:rPr>
        <w:t xml:space="preserve"> </w:t>
      </w:r>
      <w:r w:rsidR="0083239D">
        <w:rPr>
          <w:rFonts w:ascii="Century Schoolbook" w:hAnsi="Century Schoolbook" w:cs="Calibri"/>
          <w:sz w:val="22"/>
          <w:szCs w:val="22"/>
        </w:rPr>
        <w:t xml:space="preserve">Upon successful completion of this program, graduates are awarded </w:t>
      </w:r>
      <w:r w:rsidR="008E7F70">
        <w:rPr>
          <w:rFonts w:ascii="Century Schoolbook" w:hAnsi="Century Schoolbook" w:cs="Calibri"/>
          <w:sz w:val="22"/>
          <w:szCs w:val="22"/>
        </w:rPr>
        <w:t xml:space="preserve">a </w:t>
      </w:r>
      <w:r w:rsidR="0083239D" w:rsidRPr="0083239D">
        <w:rPr>
          <w:rFonts w:ascii="Century Schoolbook" w:hAnsi="Century Schoolbook" w:cs="Calibri"/>
          <w:sz w:val="22"/>
          <w:szCs w:val="22"/>
        </w:rPr>
        <w:t xml:space="preserve">MDCM </w:t>
      </w:r>
      <w:r w:rsidR="005F7954" w:rsidRPr="005F7954">
        <w:rPr>
          <w:rFonts w:ascii="Century Schoolbook" w:hAnsi="Century Schoolbook" w:cs="Calibri"/>
          <w:sz w:val="22"/>
          <w:szCs w:val="22"/>
        </w:rPr>
        <w:t>(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Medicinae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Doctorem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et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Chirurgiae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Magistrum</w:t>
      </w:r>
      <w:proofErr w:type="spellEnd"/>
      <w:r w:rsidR="00626556">
        <w:rPr>
          <w:rFonts w:ascii="Century Schoolbook" w:hAnsi="Century Schoolbook" w:cs="Calibri"/>
          <w:i/>
          <w:iCs/>
          <w:sz w:val="22"/>
          <w:szCs w:val="22"/>
        </w:rPr>
        <w:t>/</w:t>
      </w:r>
      <w:r w:rsidR="00626556" w:rsidRPr="00626556">
        <w:rPr>
          <w:rFonts w:ascii="Century Schoolbook" w:hAnsi="Century Schoolbook" w:cs="Calibri"/>
          <w:sz w:val="22"/>
          <w:szCs w:val="22"/>
        </w:rPr>
        <w:t>Doctor of Medicine and Master of Surgery</w:t>
      </w:r>
      <w:r w:rsidR="005F7954" w:rsidRPr="005F7954">
        <w:rPr>
          <w:rFonts w:ascii="Century Schoolbook" w:hAnsi="Century Schoolbook" w:cs="Calibri"/>
          <w:sz w:val="22"/>
          <w:szCs w:val="22"/>
        </w:rPr>
        <w:t>)</w:t>
      </w:r>
      <w:r w:rsidR="005F7954">
        <w:rPr>
          <w:rFonts w:ascii="Century Schoolbook" w:hAnsi="Century Schoolbook" w:cs="Calibri"/>
          <w:sz w:val="22"/>
          <w:szCs w:val="22"/>
        </w:rPr>
        <w:t xml:space="preserve"> </w:t>
      </w:r>
      <w:r w:rsidR="008E7F70">
        <w:rPr>
          <w:rFonts w:ascii="Century Schoolbook" w:hAnsi="Century Schoolbook" w:cs="Calibri"/>
          <w:sz w:val="22"/>
          <w:szCs w:val="22"/>
        </w:rPr>
        <w:t xml:space="preserve">degree </w:t>
      </w:r>
      <w:r w:rsidR="0083239D" w:rsidRPr="0083239D">
        <w:rPr>
          <w:rFonts w:ascii="Century Schoolbook" w:hAnsi="Century Schoolbook" w:cs="Calibri"/>
          <w:sz w:val="22"/>
          <w:szCs w:val="22"/>
        </w:rPr>
        <w:t xml:space="preserve">and </w:t>
      </w:r>
      <w:r w:rsidR="008E7F70">
        <w:rPr>
          <w:rFonts w:ascii="Century Schoolbook" w:hAnsi="Century Schoolbook" w:cs="Calibri"/>
          <w:sz w:val="22"/>
          <w:szCs w:val="22"/>
        </w:rPr>
        <w:t xml:space="preserve">a </w:t>
      </w:r>
      <w:r w:rsidR="0083239D" w:rsidRPr="0083239D">
        <w:rPr>
          <w:rFonts w:ascii="Century Schoolbook" w:hAnsi="Century Schoolbook" w:cs="Calibri"/>
          <w:sz w:val="22"/>
          <w:szCs w:val="22"/>
        </w:rPr>
        <w:t>PhD</w:t>
      </w:r>
      <w:r w:rsidR="005F7954">
        <w:rPr>
          <w:rFonts w:ascii="Century Schoolbook" w:hAnsi="Century Schoolbook" w:cs="Calibri"/>
          <w:sz w:val="22"/>
          <w:szCs w:val="22"/>
        </w:rPr>
        <w:t xml:space="preserve"> </w:t>
      </w:r>
      <w:r w:rsidR="00626556">
        <w:rPr>
          <w:rFonts w:ascii="Century Schoolbook" w:hAnsi="Century Schoolbook" w:cs="Calibri"/>
          <w:sz w:val="22"/>
          <w:szCs w:val="22"/>
        </w:rPr>
        <w:t>degree</w:t>
      </w:r>
      <w:del w:id="1" w:author="Kristian Filion, Prof." w:date="2024-05-31T10:18:00Z">
        <w:r w:rsidR="00626556" w:rsidDel="00097F5F">
          <w:rPr>
            <w:rFonts w:ascii="Century Schoolbook" w:hAnsi="Century Schoolbook" w:cs="Calibri"/>
            <w:sz w:val="22"/>
            <w:szCs w:val="22"/>
          </w:rPr>
          <w:delText xml:space="preserve"> </w:delText>
        </w:r>
        <w:r w:rsidR="008E7F70" w:rsidDel="00097F5F">
          <w:rPr>
            <w:rFonts w:ascii="Century Schoolbook" w:hAnsi="Century Schoolbook" w:cs="Calibri"/>
            <w:sz w:val="22"/>
            <w:szCs w:val="22"/>
          </w:rPr>
          <w:delText>in Epidemiology</w:delText>
        </w:r>
      </w:del>
      <w:r w:rsidR="008E7F70">
        <w:rPr>
          <w:rFonts w:ascii="Century Schoolbook" w:hAnsi="Century Schoolbook" w:cs="Calibri"/>
          <w:sz w:val="22"/>
          <w:szCs w:val="22"/>
        </w:rPr>
        <w:t xml:space="preserve">. </w:t>
      </w:r>
      <w:r w:rsidR="00A511B8">
        <w:rPr>
          <w:rFonts w:ascii="Century Schoolbook" w:hAnsi="Century Schoolbook" w:cs="Calibri"/>
          <w:sz w:val="22"/>
          <w:szCs w:val="22"/>
        </w:rPr>
        <w:t xml:space="preserve">Students in </w:t>
      </w:r>
      <w:del w:id="2" w:author="Kristian Filion, Prof." w:date="2024-05-31T10:22:00Z">
        <w:r w:rsidR="00A511B8" w:rsidDel="00097F5F">
          <w:rPr>
            <w:rFonts w:ascii="Century Schoolbook" w:hAnsi="Century Schoolbook" w:cs="Calibri"/>
            <w:sz w:val="22"/>
            <w:szCs w:val="22"/>
          </w:rPr>
          <w:delText>the MDCM-PhD</w:delText>
        </w:r>
      </w:del>
      <w:ins w:id="3" w:author="Kristian Filion, Prof." w:date="2024-05-31T10:22:00Z">
        <w:r w:rsidR="00097F5F">
          <w:rPr>
            <w:rFonts w:ascii="Century Schoolbook" w:hAnsi="Century Schoolbook" w:cs="Calibri"/>
            <w:sz w:val="22"/>
            <w:szCs w:val="22"/>
          </w:rPr>
          <w:t>this</w:t>
        </w:r>
      </w:ins>
      <w:r w:rsidR="00A511B8">
        <w:rPr>
          <w:rFonts w:ascii="Century Schoolbook" w:hAnsi="Century Schoolbook" w:cs="Calibri"/>
          <w:sz w:val="22"/>
          <w:szCs w:val="22"/>
        </w:rPr>
        <w:t xml:space="preserve"> program can complete their PhD studies in Epidemiology in the Department of Epidemiology, Biostatistics, and Occupational Health.</w:t>
      </w:r>
    </w:p>
    <w:p w14:paraId="557732A8" w14:textId="1754A2F3" w:rsidR="008E7F70" w:rsidRDefault="008E7F70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3A5FFD04" w14:textId="15B75BF7" w:rsidR="00B55C72" w:rsidRDefault="00B55C72" w:rsidP="008E7F70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The structure of </w:t>
      </w:r>
      <w:r w:rsidR="001F2A6E">
        <w:rPr>
          <w:rFonts w:ascii="Century Schoolbook" w:hAnsi="Century Schoolbook" w:cs="Calibri"/>
          <w:sz w:val="22"/>
          <w:szCs w:val="22"/>
        </w:rPr>
        <w:t>this eight-year</w:t>
      </w:r>
      <w:r>
        <w:rPr>
          <w:rFonts w:ascii="Century Schoolbook" w:hAnsi="Century Schoolbook" w:cs="Calibri"/>
          <w:sz w:val="22"/>
          <w:szCs w:val="22"/>
        </w:rPr>
        <w:t xml:space="preserve"> program is shown in the Figure below. From September of Year 1 to December of Year 2, students complete the basic and clinical sciences portions of the medical curriculum. During the Summer of Year 1, students will have 2 months </w:t>
      </w:r>
      <w:r w:rsidR="0022012A">
        <w:rPr>
          <w:rFonts w:ascii="Century Schoolbook" w:hAnsi="Century Schoolbook" w:cs="Calibri"/>
          <w:sz w:val="22"/>
          <w:szCs w:val="22"/>
        </w:rPr>
        <w:t xml:space="preserve">to prepare for their </w:t>
      </w:r>
      <w:r w:rsidR="0022012A" w:rsidRPr="0022012A">
        <w:rPr>
          <w:rFonts w:ascii="Century Schoolbook" w:hAnsi="Century Schoolbook" w:cs="Calibri"/>
          <w:sz w:val="22"/>
          <w:szCs w:val="22"/>
        </w:rPr>
        <w:t xml:space="preserve">training in </w:t>
      </w:r>
      <w:r w:rsidR="0035455D">
        <w:rPr>
          <w:rFonts w:ascii="Century Schoolbook" w:hAnsi="Century Schoolbook" w:cs="Calibri"/>
          <w:sz w:val="22"/>
          <w:szCs w:val="22"/>
        </w:rPr>
        <w:t xml:space="preserve">epidemiology </w:t>
      </w:r>
      <w:r w:rsidR="003453E2">
        <w:rPr>
          <w:rFonts w:ascii="Century Schoolbook" w:hAnsi="Century Schoolbook" w:cs="Calibri"/>
          <w:sz w:val="22"/>
          <w:szCs w:val="22"/>
        </w:rPr>
        <w:t xml:space="preserve">and conduct initial thesis research; this includes working with their </w:t>
      </w:r>
      <w:r w:rsidR="0022012A">
        <w:rPr>
          <w:rFonts w:ascii="Century Schoolbook" w:hAnsi="Century Schoolbook" w:cs="Calibri"/>
          <w:sz w:val="22"/>
          <w:szCs w:val="22"/>
        </w:rPr>
        <w:t>supervisor(s) to develop preliminary thesis objectives</w:t>
      </w:r>
      <w:r w:rsidR="003D38CB">
        <w:rPr>
          <w:rFonts w:ascii="Century Schoolbook" w:hAnsi="Century Schoolbook" w:cs="Calibri"/>
          <w:sz w:val="22"/>
          <w:szCs w:val="22"/>
        </w:rPr>
        <w:t xml:space="preserve">, </w:t>
      </w:r>
      <w:r w:rsidR="0022012A">
        <w:rPr>
          <w:rFonts w:ascii="Century Schoolbook" w:hAnsi="Century Schoolbook" w:cs="Calibri"/>
          <w:sz w:val="22"/>
          <w:szCs w:val="22"/>
        </w:rPr>
        <w:t xml:space="preserve">conduct initial </w:t>
      </w:r>
      <w:r w:rsidR="0022012A" w:rsidRPr="0022012A">
        <w:rPr>
          <w:rFonts w:ascii="Century Schoolbook" w:hAnsi="Century Schoolbook" w:cs="Calibri"/>
          <w:sz w:val="22"/>
          <w:szCs w:val="22"/>
        </w:rPr>
        <w:t xml:space="preserve">thesis research </w:t>
      </w:r>
      <w:r w:rsidR="0022012A">
        <w:rPr>
          <w:rFonts w:ascii="Century Schoolbook" w:hAnsi="Century Schoolbook" w:cs="Calibri"/>
          <w:sz w:val="22"/>
          <w:szCs w:val="22"/>
        </w:rPr>
        <w:t>(e.g., literature review)</w:t>
      </w:r>
      <w:r w:rsidR="003D38CB">
        <w:rPr>
          <w:rFonts w:ascii="Century Schoolbook" w:hAnsi="Century Schoolbook" w:cs="Calibri"/>
          <w:sz w:val="22"/>
          <w:szCs w:val="22"/>
        </w:rPr>
        <w:t xml:space="preserve">, </w:t>
      </w:r>
      <w:r w:rsidR="003453E2">
        <w:rPr>
          <w:rFonts w:ascii="Century Schoolbook" w:hAnsi="Century Schoolbook" w:cs="Calibri"/>
          <w:sz w:val="22"/>
          <w:szCs w:val="22"/>
        </w:rPr>
        <w:t xml:space="preserve">develop their </w:t>
      </w:r>
      <w:r w:rsidR="0035455D">
        <w:rPr>
          <w:rFonts w:ascii="Century Schoolbook" w:hAnsi="Century Schoolbook" w:cs="Calibri"/>
          <w:sz w:val="22"/>
          <w:szCs w:val="22"/>
        </w:rPr>
        <w:t xml:space="preserve">data analytic skills, and </w:t>
      </w:r>
      <w:r w:rsidR="003D38CB">
        <w:rPr>
          <w:rFonts w:ascii="Century Schoolbook" w:hAnsi="Century Schoolbook" w:cs="Calibri"/>
          <w:sz w:val="22"/>
          <w:szCs w:val="22"/>
        </w:rPr>
        <w:t>start the progress of acquiring data, if applicable.</w:t>
      </w:r>
      <w:r w:rsidR="00506DD3">
        <w:rPr>
          <w:rFonts w:ascii="Century Schoolbook" w:hAnsi="Century Schoolbook" w:cs="Calibri"/>
          <w:sz w:val="22"/>
          <w:szCs w:val="22"/>
        </w:rPr>
        <w:t xml:space="preserve"> </w:t>
      </w:r>
      <w:r w:rsidR="0053485A">
        <w:rPr>
          <w:rFonts w:ascii="Century Schoolbook" w:hAnsi="Century Schoolbook" w:cs="Calibri"/>
          <w:sz w:val="22"/>
          <w:szCs w:val="22"/>
        </w:rPr>
        <w:t xml:space="preserve">All </w:t>
      </w:r>
      <w:r w:rsidR="00306F74">
        <w:rPr>
          <w:rFonts w:ascii="Century Schoolbook" w:hAnsi="Century Schoolbook" w:cs="Calibri"/>
          <w:sz w:val="22"/>
          <w:szCs w:val="22"/>
        </w:rPr>
        <w:t xml:space="preserve">course </w:t>
      </w:r>
      <w:r w:rsidR="003D38CB">
        <w:rPr>
          <w:rFonts w:ascii="Century Schoolbook" w:hAnsi="Century Schoolbook" w:cs="Calibri"/>
          <w:sz w:val="22"/>
          <w:szCs w:val="22"/>
        </w:rPr>
        <w:t xml:space="preserve">requirements </w:t>
      </w:r>
      <w:r w:rsidR="00306F74">
        <w:rPr>
          <w:rFonts w:ascii="Century Schoolbook" w:hAnsi="Century Schoolbook" w:cs="Calibri"/>
          <w:sz w:val="22"/>
          <w:szCs w:val="22"/>
        </w:rPr>
        <w:t xml:space="preserve">and milestones </w:t>
      </w:r>
      <w:r w:rsidR="003D38CB">
        <w:rPr>
          <w:rFonts w:ascii="Century Schoolbook" w:hAnsi="Century Schoolbook" w:cs="Calibri"/>
          <w:sz w:val="22"/>
          <w:szCs w:val="22"/>
        </w:rPr>
        <w:t>for the PhD in Epidemiology</w:t>
      </w:r>
      <w:r w:rsidR="00506DD3">
        <w:rPr>
          <w:rFonts w:ascii="Century Schoolbook" w:hAnsi="Century Schoolbook" w:cs="Calibri"/>
          <w:sz w:val="22"/>
          <w:szCs w:val="22"/>
        </w:rPr>
        <w:t>, shown in the Figure,</w:t>
      </w:r>
      <w:r w:rsidR="003D38CB">
        <w:rPr>
          <w:rFonts w:ascii="Century Schoolbook" w:hAnsi="Century Schoolbook" w:cs="Calibri"/>
          <w:sz w:val="22"/>
          <w:szCs w:val="22"/>
        </w:rPr>
        <w:t xml:space="preserve"> must be completed within the four years between the Winter of Year 2 and Fall of Year 6</w:t>
      </w:r>
      <w:ins w:id="4" w:author="Kristian Filion, Prof." w:date="2024-05-31T10:20:00Z">
        <w:r w:rsidR="00097F5F">
          <w:rPr>
            <w:rFonts w:ascii="Century Schoolbook" w:hAnsi="Century Schoolbook" w:cs="Calibri"/>
            <w:sz w:val="22"/>
            <w:szCs w:val="22"/>
          </w:rPr>
          <w:t xml:space="preserve"> of the MD</w:t>
        </w:r>
      </w:ins>
      <w:ins w:id="5" w:author="Kristian Filion, Prof." w:date="2024-05-31T10:22:00Z">
        <w:r w:rsidR="00097F5F">
          <w:rPr>
            <w:rFonts w:ascii="Century Schoolbook" w:hAnsi="Century Schoolbook" w:cs="Calibri"/>
            <w:sz w:val="22"/>
            <w:szCs w:val="22"/>
          </w:rPr>
          <w:t>CM</w:t>
        </w:r>
      </w:ins>
      <w:ins w:id="6" w:author="Kristian Filion, Prof." w:date="2024-05-31T10:20:00Z">
        <w:r w:rsidR="00097F5F">
          <w:rPr>
            <w:rFonts w:ascii="Century Schoolbook" w:hAnsi="Century Schoolbook" w:cs="Calibri"/>
            <w:sz w:val="22"/>
            <w:szCs w:val="22"/>
          </w:rPr>
          <w:t>-PhD program</w:t>
        </w:r>
      </w:ins>
      <w:r w:rsidR="00506DD3">
        <w:rPr>
          <w:rFonts w:ascii="Century Schoolbook" w:hAnsi="Century Schoolbook" w:cs="Calibri"/>
          <w:sz w:val="22"/>
          <w:szCs w:val="22"/>
        </w:rPr>
        <w:t>, including thesis submission</w:t>
      </w:r>
      <w:r w:rsidR="003D38CB">
        <w:rPr>
          <w:rFonts w:ascii="Century Schoolbook" w:hAnsi="Century Schoolbook" w:cs="Calibri"/>
          <w:sz w:val="22"/>
          <w:szCs w:val="22"/>
        </w:rPr>
        <w:t xml:space="preserve">. </w:t>
      </w:r>
      <w:r w:rsidR="00CF05F6">
        <w:rPr>
          <w:rFonts w:ascii="Century Schoolbook" w:hAnsi="Century Schoolbook" w:cs="Calibri"/>
          <w:sz w:val="22"/>
          <w:szCs w:val="22"/>
        </w:rPr>
        <w:t xml:space="preserve">Students then complete the requirements of the MDCM degree between the Winter semester of Year 6 and the end of Year 8. </w:t>
      </w:r>
    </w:p>
    <w:p w14:paraId="41997096" w14:textId="77777777" w:rsidR="00C71B7D" w:rsidRDefault="00C71B7D" w:rsidP="008E7F70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086207B4" w14:textId="640A33BE" w:rsidR="008E7F70" w:rsidRDefault="00C71B7D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noProof/>
          <w:sz w:val="22"/>
          <w:szCs w:val="22"/>
        </w:rPr>
        <w:drawing>
          <wp:inline distT="0" distB="0" distL="0" distR="0" wp14:anchorId="766FFB5A" wp14:editId="358B8EF5">
            <wp:extent cx="5943600" cy="3863340"/>
            <wp:effectExtent l="0" t="0" r="0" b="0"/>
            <wp:docPr id="147328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0810" name="Picture 1473280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493" w14:textId="77777777" w:rsidR="00626556" w:rsidRDefault="00626556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59703B3D" w14:textId="77777777" w:rsidR="00C71B7D" w:rsidRDefault="00C71B7D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1F28692B" w14:textId="7BC32734" w:rsidR="009956E2" w:rsidRDefault="009956E2" w:rsidP="009956E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  <w:r>
        <w:rPr>
          <w:rFonts w:ascii="Century Schoolbook" w:hAnsi="Century Schoolbook" w:cs="Calibri"/>
          <w:b/>
          <w:sz w:val="22"/>
          <w:szCs w:val="22"/>
        </w:rPr>
        <w:lastRenderedPageBreak/>
        <w:t>For the EBOH (admissions) website only:</w:t>
      </w:r>
    </w:p>
    <w:p w14:paraId="3078A395" w14:textId="77777777" w:rsidR="009956E2" w:rsidRDefault="009956E2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4C715A63" w14:textId="54CD7866" w:rsidR="003D38CB" w:rsidRDefault="003453E2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Admission to the MDCM-PhD program is </w:t>
      </w:r>
      <w:r w:rsidRPr="003453E2">
        <w:rPr>
          <w:rFonts w:ascii="Century Schoolbook" w:hAnsi="Century Schoolbook" w:cs="Calibri"/>
          <w:sz w:val="22"/>
          <w:szCs w:val="22"/>
        </w:rPr>
        <w:t>conditional on admission into the four-year MDCM medical program</w:t>
      </w:r>
      <w:r>
        <w:rPr>
          <w:rFonts w:ascii="Century Schoolbook" w:hAnsi="Century Schoolbook" w:cs="Calibri"/>
          <w:sz w:val="22"/>
          <w:szCs w:val="22"/>
        </w:rPr>
        <w:t>.</w:t>
      </w:r>
      <w:r w:rsidRPr="003453E2">
        <w:rPr>
          <w:rFonts w:ascii="Century Schoolbook" w:hAnsi="Century Schoolbook" w:cs="Calibri"/>
          <w:sz w:val="22"/>
          <w:szCs w:val="22"/>
        </w:rPr>
        <w:t xml:space="preserve"> </w:t>
      </w:r>
      <w:commentRangeStart w:id="7"/>
      <w:r w:rsidR="00B55C72">
        <w:rPr>
          <w:rFonts w:ascii="Century Schoolbook" w:hAnsi="Century Schoolbook" w:cs="Calibri"/>
          <w:sz w:val="22"/>
          <w:szCs w:val="22"/>
        </w:rPr>
        <w:t xml:space="preserve">Given the compressed timeline for completing </w:t>
      </w:r>
      <w:r w:rsidR="005321B4">
        <w:rPr>
          <w:rFonts w:ascii="Century Schoolbook" w:hAnsi="Century Schoolbook" w:cs="Calibri"/>
          <w:sz w:val="22"/>
          <w:szCs w:val="22"/>
        </w:rPr>
        <w:t>both degrees</w:t>
      </w:r>
      <w:r w:rsidR="00B55C72">
        <w:rPr>
          <w:rFonts w:ascii="Century Schoolbook" w:hAnsi="Century Schoolbook" w:cs="Calibri"/>
          <w:sz w:val="22"/>
          <w:szCs w:val="22"/>
        </w:rPr>
        <w:t xml:space="preserve">, </w:t>
      </w:r>
      <w:r w:rsidR="008E7F70">
        <w:rPr>
          <w:rFonts w:ascii="Century Schoolbook" w:hAnsi="Century Schoolbook" w:cs="Calibri"/>
          <w:sz w:val="22"/>
          <w:szCs w:val="22"/>
        </w:rPr>
        <w:t xml:space="preserve">applicants </w:t>
      </w:r>
      <w:r w:rsidR="003D38CB" w:rsidRPr="003D38CB">
        <w:rPr>
          <w:rFonts w:ascii="Century Schoolbook" w:hAnsi="Century Schoolbook" w:cs="Calibri"/>
          <w:sz w:val="22"/>
          <w:szCs w:val="22"/>
        </w:rPr>
        <w:t xml:space="preserve">to the MD-PhD program must have a </w:t>
      </w:r>
      <w:del w:id="8" w:author="Kristian Filion, Prof." w:date="2024-05-31T10:23:00Z">
        <w:r w:rsidR="00C710FC" w:rsidDel="00097F5F">
          <w:rPr>
            <w:rFonts w:ascii="Century Schoolbook" w:hAnsi="Century Schoolbook" w:cs="Calibri"/>
            <w:sz w:val="22"/>
            <w:szCs w:val="22"/>
          </w:rPr>
          <w:delText xml:space="preserve">potential </w:delText>
        </w:r>
      </w:del>
      <w:r w:rsidR="003D38CB" w:rsidRPr="003D38CB">
        <w:rPr>
          <w:rFonts w:ascii="Century Schoolbook" w:hAnsi="Century Schoolbook" w:cs="Calibri"/>
          <w:sz w:val="22"/>
          <w:szCs w:val="22"/>
        </w:rPr>
        <w:t xml:space="preserve">PhD supervisor </w:t>
      </w:r>
      <w:del w:id="9" w:author="Kristian Filion, Prof." w:date="2024-05-31T10:23:00Z">
        <w:r w:rsidR="003D38CB" w:rsidRPr="003D38CB" w:rsidDel="00097F5F">
          <w:rPr>
            <w:rFonts w:ascii="Century Schoolbook" w:hAnsi="Century Schoolbook" w:cs="Calibri"/>
            <w:sz w:val="22"/>
            <w:szCs w:val="22"/>
          </w:rPr>
          <w:delText xml:space="preserve">identified </w:delText>
        </w:r>
      </w:del>
      <w:ins w:id="10" w:author="Kristian Filion, Prof." w:date="2024-05-31T10:23:00Z">
        <w:r w:rsidR="00097F5F">
          <w:rPr>
            <w:rFonts w:ascii="Century Schoolbook" w:hAnsi="Century Schoolbook" w:cs="Calibri"/>
            <w:sz w:val="22"/>
            <w:szCs w:val="22"/>
          </w:rPr>
          <w:t xml:space="preserve">secured </w:t>
        </w:r>
      </w:ins>
      <w:r w:rsidR="003D38CB" w:rsidRPr="003D38CB">
        <w:rPr>
          <w:rFonts w:ascii="Century Schoolbook" w:hAnsi="Century Schoolbook" w:cs="Calibri"/>
          <w:sz w:val="22"/>
          <w:szCs w:val="22"/>
        </w:rPr>
        <w:t>when applying to the PhD program</w:t>
      </w:r>
      <w:r w:rsidR="003D38CB">
        <w:rPr>
          <w:rFonts w:ascii="Century Schoolbook" w:hAnsi="Century Schoolbook" w:cs="Calibri"/>
          <w:sz w:val="22"/>
          <w:szCs w:val="22"/>
        </w:rPr>
        <w:t xml:space="preserve">. </w:t>
      </w:r>
      <w:commentRangeEnd w:id="7"/>
      <w:r w:rsidR="00097F5F">
        <w:rPr>
          <w:rStyle w:val="CommentReference"/>
        </w:rPr>
        <w:commentReference w:id="7"/>
      </w:r>
    </w:p>
    <w:p w14:paraId="64B9C426" w14:textId="77777777" w:rsidR="003D38CB" w:rsidRDefault="003D38CB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4ED4FA63" w14:textId="62557A0E" w:rsidR="003D38CB" w:rsidRDefault="009956E2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 w:rsidRPr="009956E2">
        <w:rPr>
          <w:rFonts w:ascii="Century Schoolbook" w:hAnsi="Century Schoolbook" w:cs="Calibri"/>
          <w:sz w:val="22"/>
          <w:szCs w:val="22"/>
          <w:highlight w:val="yellow"/>
        </w:rPr>
        <w:t>Applications to the Epidemiology PhD program are due on January 15</w:t>
      </w:r>
      <w:r w:rsidRPr="009956E2">
        <w:rPr>
          <w:rFonts w:ascii="Century Schoolbook" w:hAnsi="Century Schoolbook" w:cs="Calibri"/>
          <w:sz w:val="22"/>
          <w:szCs w:val="22"/>
          <w:highlight w:val="yellow"/>
          <w:vertAlign w:val="superscript"/>
        </w:rPr>
        <w:t>th</w:t>
      </w:r>
      <w:r w:rsidRPr="009956E2">
        <w:rPr>
          <w:rFonts w:ascii="Century Schoolbook" w:hAnsi="Century Schoolbook" w:cs="Calibri"/>
          <w:sz w:val="22"/>
          <w:szCs w:val="22"/>
          <w:highlight w:val="yellow"/>
        </w:rPr>
        <w:t xml:space="preserve"> in Year 1 of </w:t>
      </w:r>
      <w:ins w:id="11" w:author="Kristian Filion, Prof." w:date="2024-05-31T10:24:00Z">
        <w:r w:rsidR="00097F5F">
          <w:rPr>
            <w:rFonts w:ascii="Century Schoolbook" w:hAnsi="Century Schoolbook" w:cs="Calibri"/>
            <w:sz w:val="22"/>
            <w:szCs w:val="22"/>
            <w:highlight w:val="yellow"/>
          </w:rPr>
          <w:t xml:space="preserve">Joint </w:t>
        </w:r>
      </w:ins>
      <w:r w:rsidRPr="009956E2">
        <w:rPr>
          <w:rFonts w:ascii="Century Schoolbook" w:hAnsi="Century Schoolbook" w:cs="Calibri"/>
          <w:sz w:val="22"/>
          <w:szCs w:val="22"/>
          <w:highlight w:val="yellow"/>
        </w:rPr>
        <w:t>program,</w:t>
      </w:r>
      <w:r>
        <w:rPr>
          <w:rFonts w:ascii="Century Schoolbook" w:hAnsi="Century Schoolbook" w:cs="Calibri"/>
          <w:sz w:val="22"/>
          <w:szCs w:val="22"/>
        </w:rPr>
        <w:t xml:space="preserve"> since the department and supervisor for the PhD component of the </w:t>
      </w:r>
      <w:r w:rsidR="005A5AA8">
        <w:rPr>
          <w:rFonts w:ascii="Century Schoolbook" w:hAnsi="Century Schoolbook" w:cs="Calibri"/>
          <w:sz w:val="22"/>
          <w:szCs w:val="22"/>
        </w:rPr>
        <w:t xml:space="preserve">combined </w:t>
      </w:r>
      <w:r>
        <w:rPr>
          <w:rFonts w:ascii="Century Schoolbook" w:hAnsi="Century Schoolbook" w:cs="Calibri"/>
          <w:sz w:val="22"/>
          <w:szCs w:val="22"/>
        </w:rPr>
        <w:t xml:space="preserve">program must be identified by September of Year 2. </w:t>
      </w:r>
    </w:p>
    <w:p w14:paraId="2CF581DE" w14:textId="77777777" w:rsidR="003D38CB" w:rsidRPr="003D38CB" w:rsidRDefault="003D38CB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096A9E42" w14:textId="69D7E149" w:rsidR="008E7F70" w:rsidRDefault="00B55C72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commentRangeStart w:id="12"/>
      <w:r>
        <w:rPr>
          <w:rFonts w:ascii="Century Schoolbook" w:hAnsi="Century Schoolbook" w:cs="Calibri"/>
          <w:sz w:val="22"/>
          <w:szCs w:val="22"/>
        </w:rPr>
        <w:t xml:space="preserve">Interested applicants </w:t>
      </w:r>
      <w:commentRangeEnd w:id="12"/>
      <w:r w:rsidR="00097F5F">
        <w:rPr>
          <w:rStyle w:val="CommentReference"/>
        </w:rPr>
        <w:commentReference w:id="12"/>
      </w:r>
      <w:r w:rsidR="008E7F70">
        <w:rPr>
          <w:rFonts w:ascii="Century Schoolbook" w:hAnsi="Century Schoolbook" w:cs="Calibri"/>
          <w:sz w:val="22"/>
          <w:szCs w:val="22"/>
        </w:rPr>
        <w:t xml:space="preserve">should consult the Undergraduate Medical Admissions website for </w:t>
      </w:r>
      <w:r w:rsidR="00845737">
        <w:rPr>
          <w:rFonts w:ascii="Century Schoolbook" w:hAnsi="Century Schoolbook" w:cs="Calibri"/>
          <w:sz w:val="22"/>
          <w:szCs w:val="22"/>
        </w:rPr>
        <w:t xml:space="preserve">further </w:t>
      </w:r>
      <w:r w:rsidR="008E7F70">
        <w:rPr>
          <w:rFonts w:ascii="Century Schoolbook" w:hAnsi="Century Schoolbook" w:cs="Calibri"/>
          <w:sz w:val="22"/>
          <w:szCs w:val="22"/>
        </w:rPr>
        <w:t xml:space="preserve">details on admissions to the program and the program’s structure: </w:t>
      </w:r>
      <w:hyperlink r:id="rId12" w:history="1">
        <w:r w:rsidR="008E7F70" w:rsidRPr="00D312C9">
          <w:rPr>
            <w:rStyle w:val="Hyperlink"/>
            <w:rFonts w:ascii="Century Schoolbook" w:hAnsi="Century Schoolbook" w:cs="Calibri"/>
            <w:sz w:val="22"/>
            <w:szCs w:val="22"/>
          </w:rPr>
          <w:t>https://www.mcgill.ca/medadmissions/programs/mdcm-phd</w:t>
        </w:r>
      </w:hyperlink>
      <w:r w:rsidR="008E7F70">
        <w:rPr>
          <w:rFonts w:ascii="Century Schoolbook" w:hAnsi="Century Schoolbook" w:cs="Calibri"/>
          <w:sz w:val="22"/>
          <w:szCs w:val="22"/>
        </w:rPr>
        <w:t xml:space="preserve"> </w:t>
      </w:r>
    </w:p>
    <w:p w14:paraId="63FCE0F5" w14:textId="77777777" w:rsidR="008E7F70" w:rsidRDefault="008E7F70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5BE5E8D5" w14:textId="77777777" w:rsid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p w14:paraId="1C19E6BE" w14:textId="77777777" w:rsidR="009B12DB" w:rsidRP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sectPr w:rsidR="009B12DB" w:rsidRPr="009B12DB" w:rsidSect="00C6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istian Filion, Prof." w:date="2024-05-31T10:30:00Z" w:initials="KF">
    <w:p w14:paraId="408BC7F1" w14:textId="77777777" w:rsidR="00B22119" w:rsidRDefault="00B22119" w:rsidP="00B22119">
      <w:r>
        <w:rPr>
          <w:rStyle w:val="CommentReference"/>
        </w:rPr>
        <w:annotationRef/>
      </w:r>
      <w:r>
        <w:rPr>
          <w:sz w:val="20"/>
          <w:szCs w:val="20"/>
        </w:rPr>
        <w:t>One question (not for admissions but a general one that may be worth a mention in the handbook):</w:t>
      </w:r>
    </w:p>
    <w:p w14:paraId="4D82459C" w14:textId="77777777" w:rsidR="00B22119" w:rsidRDefault="00B22119" w:rsidP="00B22119"/>
    <w:p w14:paraId="72BF88E1" w14:textId="77777777" w:rsidR="00B22119" w:rsidRDefault="00B22119" w:rsidP="00B22119">
      <w:r>
        <w:rPr>
          <w:sz w:val="20"/>
          <w:szCs w:val="20"/>
        </w:rPr>
        <w:t>The School of Medicine and the SPGH have different funding policies.  For a student in the joint program, which policy applies?  Or is there a specific one for the Joint program?</w:t>
      </w:r>
    </w:p>
  </w:comment>
  <w:comment w:id="7" w:author="Kristian Filion, Prof." w:date="2024-05-31T10:26:00Z" w:initials="KF">
    <w:p w14:paraId="359F6B47" w14:textId="5E8E4AB0" w:rsidR="00097F5F" w:rsidRDefault="00097F5F" w:rsidP="00097F5F">
      <w:r>
        <w:rPr>
          <w:rStyle w:val="CommentReference"/>
        </w:rPr>
        <w:annotationRef/>
      </w:r>
      <w:r>
        <w:rPr>
          <w:sz w:val="20"/>
          <w:szCs w:val="20"/>
        </w:rPr>
        <w:t>Do they need to have a Master’s to apply?  If so, I would state so here as many who are admitted to the Joint program come straight from undergrad.</w:t>
      </w:r>
    </w:p>
  </w:comment>
  <w:comment w:id="12" w:author="Kristian Filion, Prof." w:date="2024-05-31T10:27:00Z" w:initials="KF">
    <w:p w14:paraId="34531000" w14:textId="77777777" w:rsidR="00097F5F" w:rsidRDefault="00097F5F" w:rsidP="00097F5F">
      <w:r>
        <w:rPr>
          <w:rStyle w:val="CommentReference"/>
        </w:rPr>
        <w:annotationRef/>
      </w:r>
      <w:r>
        <w:rPr>
          <w:sz w:val="20"/>
          <w:szCs w:val="20"/>
        </w:rPr>
        <w:t>Since this does not fall in our regular admissions timelines, should they reach out to AYG to let the department know that they are applying?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BF88E1" w15:done="0"/>
  <w15:commentEx w15:paraId="359F6B47" w15:done="0"/>
  <w15:commentEx w15:paraId="34531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D864274" w16cex:dateUtc="2024-05-31T08:30:00Z"/>
  <w16cex:commentExtensible w16cex:durableId="1D79270E" w16cex:dateUtc="2024-05-31T08:26:00Z"/>
  <w16cex:commentExtensible w16cex:durableId="006839F3" w16cex:dateUtc="2024-05-31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88E1" w16cid:durableId="3D864274"/>
  <w16cid:commentId w16cid:paraId="359F6B47" w16cid:durableId="1D79270E"/>
  <w16cid:commentId w16cid:paraId="34531000" w16cid:durableId="006839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F1A51" w14:textId="77777777" w:rsidR="00AC7E96" w:rsidRDefault="00AC7E96" w:rsidP="009B12DB">
      <w:r>
        <w:separator/>
      </w:r>
    </w:p>
  </w:endnote>
  <w:endnote w:type="continuationSeparator" w:id="0">
    <w:p w14:paraId="15343247" w14:textId="77777777" w:rsidR="00AC7E96" w:rsidRDefault="00AC7E96" w:rsidP="009B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6D36" w14:textId="77777777" w:rsidR="00AC7E96" w:rsidRDefault="00AC7E96" w:rsidP="009B12DB">
      <w:r>
        <w:separator/>
      </w:r>
    </w:p>
  </w:footnote>
  <w:footnote w:type="continuationSeparator" w:id="0">
    <w:p w14:paraId="45F7FAA0" w14:textId="77777777" w:rsidR="00AC7E96" w:rsidRDefault="00AC7E96" w:rsidP="009B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278"/>
    <w:multiLevelType w:val="hybridMultilevel"/>
    <w:tmpl w:val="8D4E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7ED"/>
    <w:multiLevelType w:val="multilevel"/>
    <w:tmpl w:val="2B7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B35FF"/>
    <w:multiLevelType w:val="hybridMultilevel"/>
    <w:tmpl w:val="697C5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C197C"/>
    <w:multiLevelType w:val="hybridMultilevel"/>
    <w:tmpl w:val="AA5C3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07D8F"/>
    <w:multiLevelType w:val="hybridMultilevel"/>
    <w:tmpl w:val="63A2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A2D6F"/>
    <w:multiLevelType w:val="hybridMultilevel"/>
    <w:tmpl w:val="856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57A"/>
    <w:multiLevelType w:val="hybridMultilevel"/>
    <w:tmpl w:val="945E4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50295A"/>
    <w:multiLevelType w:val="hybridMultilevel"/>
    <w:tmpl w:val="8A4AB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1A060963"/>
    <w:multiLevelType w:val="hybridMultilevel"/>
    <w:tmpl w:val="8148103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1E40386A"/>
    <w:multiLevelType w:val="hybridMultilevel"/>
    <w:tmpl w:val="07B610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5147F"/>
    <w:multiLevelType w:val="hybridMultilevel"/>
    <w:tmpl w:val="6130E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47AE"/>
    <w:multiLevelType w:val="hybridMultilevel"/>
    <w:tmpl w:val="5D3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D0F1E"/>
    <w:multiLevelType w:val="hybridMultilevel"/>
    <w:tmpl w:val="3BFE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46C27"/>
    <w:multiLevelType w:val="hybridMultilevel"/>
    <w:tmpl w:val="5C7C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F73E4"/>
    <w:multiLevelType w:val="hybridMultilevel"/>
    <w:tmpl w:val="98163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FD70BB"/>
    <w:multiLevelType w:val="hybridMultilevel"/>
    <w:tmpl w:val="EC841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C17C62"/>
    <w:multiLevelType w:val="hybridMultilevel"/>
    <w:tmpl w:val="4B1A7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0B41"/>
    <w:multiLevelType w:val="hybridMultilevel"/>
    <w:tmpl w:val="6332F6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12756"/>
    <w:multiLevelType w:val="multilevel"/>
    <w:tmpl w:val="893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F76B7C"/>
    <w:multiLevelType w:val="hybridMultilevel"/>
    <w:tmpl w:val="C2527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B0F6C16"/>
    <w:multiLevelType w:val="hybridMultilevel"/>
    <w:tmpl w:val="CA1A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C9B"/>
    <w:multiLevelType w:val="hybridMultilevel"/>
    <w:tmpl w:val="A25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F3982"/>
    <w:multiLevelType w:val="hybridMultilevel"/>
    <w:tmpl w:val="1F6E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B868D9"/>
    <w:multiLevelType w:val="hybridMultilevel"/>
    <w:tmpl w:val="B31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229FA"/>
    <w:multiLevelType w:val="hybridMultilevel"/>
    <w:tmpl w:val="538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31A92"/>
    <w:multiLevelType w:val="hybridMultilevel"/>
    <w:tmpl w:val="5672B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647092"/>
    <w:multiLevelType w:val="hybridMultilevel"/>
    <w:tmpl w:val="A91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87860"/>
    <w:multiLevelType w:val="hybridMultilevel"/>
    <w:tmpl w:val="87B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472C8D"/>
    <w:multiLevelType w:val="multilevel"/>
    <w:tmpl w:val="9D7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3557CC"/>
    <w:multiLevelType w:val="hybridMultilevel"/>
    <w:tmpl w:val="B4584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7710C8"/>
    <w:multiLevelType w:val="hybridMultilevel"/>
    <w:tmpl w:val="4B58F3CA"/>
    <w:lvl w:ilvl="0" w:tplc="7C540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A6780"/>
    <w:multiLevelType w:val="hybridMultilevel"/>
    <w:tmpl w:val="B98A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53DBA"/>
    <w:multiLevelType w:val="hybridMultilevel"/>
    <w:tmpl w:val="C9E4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6466D"/>
    <w:multiLevelType w:val="hybridMultilevel"/>
    <w:tmpl w:val="324E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4412E"/>
    <w:multiLevelType w:val="hybridMultilevel"/>
    <w:tmpl w:val="9C3C2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1C29CB"/>
    <w:multiLevelType w:val="hybridMultilevel"/>
    <w:tmpl w:val="209C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A73C1"/>
    <w:multiLevelType w:val="hybridMultilevel"/>
    <w:tmpl w:val="FB5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31868"/>
    <w:multiLevelType w:val="hybridMultilevel"/>
    <w:tmpl w:val="267E00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E1112D"/>
    <w:multiLevelType w:val="hybridMultilevel"/>
    <w:tmpl w:val="1D76C1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3A44FEE"/>
    <w:multiLevelType w:val="hybridMultilevel"/>
    <w:tmpl w:val="2862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02A93"/>
    <w:multiLevelType w:val="multilevel"/>
    <w:tmpl w:val="2EB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3A3026"/>
    <w:multiLevelType w:val="hybridMultilevel"/>
    <w:tmpl w:val="D2B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43870"/>
    <w:multiLevelType w:val="hybridMultilevel"/>
    <w:tmpl w:val="C40A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F85607"/>
    <w:multiLevelType w:val="hybridMultilevel"/>
    <w:tmpl w:val="3D2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13549"/>
    <w:multiLevelType w:val="hybridMultilevel"/>
    <w:tmpl w:val="E1BC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4590A"/>
    <w:multiLevelType w:val="hybridMultilevel"/>
    <w:tmpl w:val="422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27039"/>
    <w:multiLevelType w:val="hybridMultilevel"/>
    <w:tmpl w:val="C898F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B262B"/>
    <w:multiLevelType w:val="hybridMultilevel"/>
    <w:tmpl w:val="DA908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115343">
    <w:abstractNumId w:val="13"/>
  </w:num>
  <w:num w:numId="2" w16cid:durableId="1121656000">
    <w:abstractNumId w:val="5"/>
  </w:num>
  <w:num w:numId="3" w16cid:durableId="1648587253">
    <w:abstractNumId w:val="44"/>
  </w:num>
  <w:num w:numId="4" w16cid:durableId="344943993">
    <w:abstractNumId w:val="17"/>
  </w:num>
  <w:num w:numId="5" w16cid:durableId="1138835811">
    <w:abstractNumId w:val="39"/>
  </w:num>
  <w:num w:numId="6" w16cid:durableId="824780907">
    <w:abstractNumId w:val="21"/>
  </w:num>
  <w:num w:numId="7" w16cid:durableId="469172424">
    <w:abstractNumId w:val="34"/>
  </w:num>
  <w:num w:numId="8" w16cid:durableId="1912888965">
    <w:abstractNumId w:val="35"/>
  </w:num>
  <w:num w:numId="9" w16cid:durableId="368456054">
    <w:abstractNumId w:val="45"/>
  </w:num>
  <w:num w:numId="10" w16cid:durableId="753815693">
    <w:abstractNumId w:val="37"/>
  </w:num>
  <w:num w:numId="11" w16cid:durableId="1445075549">
    <w:abstractNumId w:val="9"/>
  </w:num>
  <w:num w:numId="12" w16cid:durableId="827408280">
    <w:abstractNumId w:val="23"/>
  </w:num>
  <w:num w:numId="13" w16cid:durableId="1247105129">
    <w:abstractNumId w:val="33"/>
  </w:num>
  <w:num w:numId="14" w16cid:durableId="1597787525">
    <w:abstractNumId w:val="40"/>
  </w:num>
  <w:num w:numId="15" w16cid:durableId="394279317">
    <w:abstractNumId w:val="1"/>
  </w:num>
  <w:num w:numId="16" w16cid:durableId="1219320021">
    <w:abstractNumId w:val="18"/>
  </w:num>
  <w:num w:numId="17" w16cid:durableId="1411807710">
    <w:abstractNumId w:val="22"/>
  </w:num>
  <w:num w:numId="18" w16cid:durableId="637422654">
    <w:abstractNumId w:val="24"/>
  </w:num>
  <w:num w:numId="19" w16cid:durableId="654605561">
    <w:abstractNumId w:val="47"/>
  </w:num>
  <w:num w:numId="20" w16cid:durableId="435828942">
    <w:abstractNumId w:val="41"/>
  </w:num>
  <w:num w:numId="21" w16cid:durableId="612516038">
    <w:abstractNumId w:val="12"/>
  </w:num>
  <w:num w:numId="22" w16cid:durableId="957377641">
    <w:abstractNumId w:val="38"/>
  </w:num>
  <w:num w:numId="23" w16cid:durableId="168837185">
    <w:abstractNumId w:val="27"/>
  </w:num>
  <w:num w:numId="24" w16cid:durableId="1784227264">
    <w:abstractNumId w:val="32"/>
  </w:num>
  <w:num w:numId="25" w16cid:durableId="174076111">
    <w:abstractNumId w:val="46"/>
  </w:num>
  <w:num w:numId="26" w16cid:durableId="1917595323">
    <w:abstractNumId w:val="16"/>
  </w:num>
  <w:num w:numId="27" w16cid:durableId="2017880420">
    <w:abstractNumId w:val="8"/>
  </w:num>
  <w:num w:numId="28" w16cid:durableId="2113167015">
    <w:abstractNumId w:val="11"/>
  </w:num>
  <w:num w:numId="29" w16cid:durableId="487208704">
    <w:abstractNumId w:val="42"/>
  </w:num>
  <w:num w:numId="30" w16cid:durableId="1066803805">
    <w:abstractNumId w:val="6"/>
  </w:num>
  <w:num w:numId="31" w16cid:durableId="1678918685">
    <w:abstractNumId w:val="14"/>
  </w:num>
  <w:num w:numId="32" w16cid:durableId="686753717">
    <w:abstractNumId w:val="15"/>
  </w:num>
  <w:num w:numId="33" w16cid:durableId="2018187523">
    <w:abstractNumId w:val="30"/>
  </w:num>
  <w:num w:numId="34" w16cid:durableId="1961758543">
    <w:abstractNumId w:val="43"/>
  </w:num>
  <w:num w:numId="35" w16cid:durableId="1120953785">
    <w:abstractNumId w:val="3"/>
  </w:num>
  <w:num w:numId="36" w16cid:durableId="1110665542">
    <w:abstractNumId w:val="19"/>
  </w:num>
  <w:num w:numId="37" w16cid:durableId="408189544">
    <w:abstractNumId w:val="2"/>
  </w:num>
  <w:num w:numId="38" w16cid:durableId="1494032721">
    <w:abstractNumId w:val="0"/>
  </w:num>
  <w:num w:numId="39" w16cid:durableId="146215052">
    <w:abstractNumId w:val="25"/>
  </w:num>
  <w:num w:numId="40" w16cid:durableId="110323869">
    <w:abstractNumId w:val="31"/>
  </w:num>
  <w:num w:numId="41" w16cid:durableId="716471960">
    <w:abstractNumId w:val="20"/>
  </w:num>
  <w:num w:numId="42" w16cid:durableId="113255620">
    <w:abstractNumId w:val="26"/>
  </w:num>
  <w:num w:numId="43" w16cid:durableId="1906793808">
    <w:abstractNumId w:val="36"/>
  </w:num>
  <w:num w:numId="44" w16cid:durableId="1176771499">
    <w:abstractNumId w:val="4"/>
  </w:num>
  <w:num w:numId="45" w16cid:durableId="1144160113">
    <w:abstractNumId w:val="29"/>
  </w:num>
  <w:num w:numId="46" w16cid:durableId="646252830">
    <w:abstractNumId w:val="7"/>
  </w:num>
  <w:num w:numId="47" w16cid:durableId="1957370231">
    <w:abstractNumId w:val="10"/>
  </w:num>
  <w:num w:numId="48" w16cid:durableId="404643375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ian Filion, Prof.">
    <w15:presenceInfo w15:providerId="AD" w15:userId="S::kristian.filion@mcgill.ca::bc5a66d4-06e2-4216-9b10-7f57a1e1ec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FA"/>
    <w:rsid w:val="00000C13"/>
    <w:rsid w:val="000035D8"/>
    <w:rsid w:val="0002054D"/>
    <w:rsid w:val="00036799"/>
    <w:rsid w:val="0003682D"/>
    <w:rsid w:val="000374E4"/>
    <w:rsid w:val="000421C3"/>
    <w:rsid w:val="00046991"/>
    <w:rsid w:val="00052122"/>
    <w:rsid w:val="00055E85"/>
    <w:rsid w:val="00056F2C"/>
    <w:rsid w:val="00057884"/>
    <w:rsid w:val="00062704"/>
    <w:rsid w:val="000714C1"/>
    <w:rsid w:val="00071658"/>
    <w:rsid w:val="000766B9"/>
    <w:rsid w:val="00080643"/>
    <w:rsid w:val="00081D54"/>
    <w:rsid w:val="00086BD6"/>
    <w:rsid w:val="000877D7"/>
    <w:rsid w:val="00090656"/>
    <w:rsid w:val="00097F5F"/>
    <w:rsid w:val="000B0020"/>
    <w:rsid w:val="000B0CFB"/>
    <w:rsid w:val="000B2F46"/>
    <w:rsid w:val="000B4BB0"/>
    <w:rsid w:val="000B6563"/>
    <w:rsid w:val="000C0698"/>
    <w:rsid w:val="000C1D4B"/>
    <w:rsid w:val="000D6C47"/>
    <w:rsid w:val="000E03CA"/>
    <w:rsid w:val="000E5F50"/>
    <w:rsid w:val="000F2FC2"/>
    <w:rsid w:val="000F5588"/>
    <w:rsid w:val="0011473C"/>
    <w:rsid w:val="00121A59"/>
    <w:rsid w:val="00133208"/>
    <w:rsid w:val="00141928"/>
    <w:rsid w:val="001531EB"/>
    <w:rsid w:val="00155AD8"/>
    <w:rsid w:val="001605DE"/>
    <w:rsid w:val="00161A4D"/>
    <w:rsid w:val="00163E3F"/>
    <w:rsid w:val="00170DCE"/>
    <w:rsid w:val="00174D0E"/>
    <w:rsid w:val="00181C4B"/>
    <w:rsid w:val="00181F65"/>
    <w:rsid w:val="00184690"/>
    <w:rsid w:val="00190C12"/>
    <w:rsid w:val="0019260D"/>
    <w:rsid w:val="00194294"/>
    <w:rsid w:val="001B154A"/>
    <w:rsid w:val="001B4FC8"/>
    <w:rsid w:val="001B7855"/>
    <w:rsid w:val="001C7A4D"/>
    <w:rsid w:val="001C7F0F"/>
    <w:rsid w:val="001D57F2"/>
    <w:rsid w:val="001D63A1"/>
    <w:rsid w:val="001D7006"/>
    <w:rsid w:val="001E1511"/>
    <w:rsid w:val="001E286E"/>
    <w:rsid w:val="001E2A20"/>
    <w:rsid w:val="001E72D1"/>
    <w:rsid w:val="001F0625"/>
    <w:rsid w:val="001F169E"/>
    <w:rsid w:val="001F2A6E"/>
    <w:rsid w:val="001F7A4A"/>
    <w:rsid w:val="00203ECE"/>
    <w:rsid w:val="00210E1B"/>
    <w:rsid w:val="00210E5C"/>
    <w:rsid w:val="00212105"/>
    <w:rsid w:val="00217799"/>
    <w:rsid w:val="0022012A"/>
    <w:rsid w:val="00220A1D"/>
    <w:rsid w:val="00233383"/>
    <w:rsid w:val="00242F4E"/>
    <w:rsid w:val="00247DE0"/>
    <w:rsid w:val="00255DC1"/>
    <w:rsid w:val="00265655"/>
    <w:rsid w:val="00270727"/>
    <w:rsid w:val="00273D4A"/>
    <w:rsid w:val="00274EA9"/>
    <w:rsid w:val="00280850"/>
    <w:rsid w:val="00283BCE"/>
    <w:rsid w:val="002A45CC"/>
    <w:rsid w:val="002A633D"/>
    <w:rsid w:val="002D5354"/>
    <w:rsid w:val="002D5B46"/>
    <w:rsid w:val="002D7247"/>
    <w:rsid w:val="002E2365"/>
    <w:rsid w:val="00302801"/>
    <w:rsid w:val="00306F74"/>
    <w:rsid w:val="00314F9A"/>
    <w:rsid w:val="0031651C"/>
    <w:rsid w:val="00320542"/>
    <w:rsid w:val="00322A58"/>
    <w:rsid w:val="00322EC7"/>
    <w:rsid w:val="00325C08"/>
    <w:rsid w:val="00326E3F"/>
    <w:rsid w:val="00330BE5"/>
    <w:rsid w:val="00331A29"/>
    <w:rsid w:val="00332040"/>
    <w:rsid w:val="00333F0B"/>
    <w:rsid w:val="003371CB"/>
    <w:rsid w:val="00343771"/>
    <w:rsid w:val="003453E2"/>
    <w:rsid w:val="0035455D"/>
    <w:rsid w:val="0035742A"/>
    <w:rsid w:val="00364AD5"/>
    <w:rsid w:val="003707D6"/>
    <w:rsid w:val="00375193"/>
    <w:rsid w:val="00375B7D"/>
    <w:rsid w:val="00381C5C"/>
    <w:rsid w:val="00382914"/>
    <w:rsid w:val="00383571"/>
    <w:rsid w:val="00384C2F"/>
    <w:rsid w:val="00391A99"/>
    <w:rsid w:val="003932DC"/>
    <w:rsid w:val="003954ED"/>
    <w:rsid w:val="003C0188"/>
    <w:rsid w:val="003C241E"/>
    <w:rsid w:val="003C2D44"/>
    <w:rsid w:val="003C2F35"/>
    <w:rsid w:val="003C364B"/>
    <w:rsid w:val="003D3890"/>
    <w:rsid w:val="003D38CB"/>
    <w:rsid w:val="003D496D"/>
    <w:rsid w:val="003D7180"/>
    <w:rsid w:val="003E2A56"/>
    <w:rsid w:val="003E2F17"/>
    <w:rsid w:val="003E593B"/>
    <w:rsid w:val="003E732B"/>
    <w:rsid w:val="003E7FC0"/>
    <w:rsid w:val="003F655C"/>
    <w:rsid w:val="00400405"/>
    <w:rsid w:val="00417ABA"/>
    <w:rsid w:val="00423F85"/>
    <w:rsid w:val="00425231"/>
    <w:rsid w:val="00432D51"/>
    <w:rsid w:val="004373B9"/>
    <w:rsid w:val="0045382F"/>
    <w:rsid w:val="00454886"/>
    <w:rsid w:val="0045489A"/>
    <w:rsid w:val="0046549F"/>
    <w:rsid w:val="00465E4F"/>
    <w:rsid w:val="00474042"/>
    <w:rsid w:val="00474BB9"/>
    <w:rsid w:val="00476B5C"/>
    <w:rsid w:val="00477E72"/>
    <w:rsid w:val="00493434"/>
    <w:rsid w:val="00495CD8"/>
    <w:rsid w:val="004A588D"/>
    <w:rsid w:val="004A6DE6"/>
    <w:rsid w:val="004B4146"/>
    <w:rsid w:val="004B4C5F"/>
    <w:rsid w:val="004B7602"/>
    <w:rsid w:val="004C0AE9"/>
    <w:rsid w:val="004C4192"/>
    <w:rsid w:val="004C523B"/>
    <w:rsid w:val="004D2DFC"/>
    <w:rsid w:val="004E1F5B"/>
    <w:rsid w:val="004E354D"/>
    <w:rsid w:val="004F1587"/>
    <w:rsid w:val="004F31F4"/>
    <w:rsid w:val="004F48FD"/>
    <w:rsid w:val="004F501E"/>
    <w:rsid w:val="004F63D5"/>
    <w:rsid w:val="00500643"/>
    <w:rsid w:val="00506DD3"/>
    <w:rsid w:val="005073F4"/>
    <w:rsid w:val="00513021"/>
    <w:rsid w:val="00514B50"/>
    <w:rsid w:val="00514E82"/>
    <w:rsid w:val="005175D8"/>
    <w:rsid w:val="00517CC6"/>
    <w:rsid w:val="005262B2"/>
    <w:rsid w:val="0053210F"/>
    <w:rsid w:val="005321B4"/>
    <w:rsid w:val="0053485A"/>
    <w:rsid w:val="00534D89"/>
    <w:rsid w:val="00541FA6"/>
    <w:rsid w:val="00554AD5"/>
    <w:rsid w:val="00557157"/>
    <w:rsid w:val="00565D33"/>
    <w:rsid w:val="00567A7A"/>
    <w:rsid w:val="00582328"/>
    <w:rsid w:val="00582E9E"/>
    <w:rsid w:val="005A0E42"/>
    <w:rsid w:val="005A57FA"/>
    <w:rsid w:val="005A5AA8"/>
    <w:rsid w:val="005B1471"/>
    <w:rsid w:val="005B1DD2"/>
    <w:rsid w:val="005B5A76"/>
    <w:rsid w:val="005B75E5"/>
    <w:rsid w:val="005C150E"/>
    <w:rsid w:val="005C481A"/>
    <w:rsid w:val="005C58A2"/>
    <w:rsid w:val="005C6DCE"/>
    <w:rsid w:val="005D4411"/>
    <w:rsid w:val="005D5976"/>
    <w:rsid w:val="005E1E19"/>
    <w:rsid w:val="005E7C16"/>
    <w:rsid w:val="005F7954"/>
    <w:rsid w:val="005F7A03"/>
    <w:rsid w:val="006114E7"/>
    <w:rsid w:val="00613935"/>
    <w:rsid w:val="00614C71"/>
    <w:rsid w:val="00617DE4"/>
    <w:rsid w:val="00620F20"/>
    <w:rsid w:val="006215E6"/>
    <w:rsid w:val="00626556"/>
    <w:rsid w:val="0063699D"/>
    <w:rsid w:val="006404B2"/>
    <w:rsid w:val="006415F4"/>
    <w:rsid w:val="00642CFA"/>
    <w:rsid w:val="00643F92"/>
    <w:rsid w:val="00646D4D"/>
    <w:rsid w:val="00647C8D"/>
    <w:rsid w:val="0067280C"/>
    <w:rsid w:val="00673B78"/>
    <w:rsid w:val="0068641B"/>
    <w:rsid w:val="006A22C5"/>
    <w:rsid w:val="006A2E3D"/>
    <w:rsid w:val="006A651C"/>
    <w:rsid w:val="006B755B"/>
    <w:rsid w:val="006B7EDF"/>
    <w:rsid w:val="006C0DEC"/>
    <w:rsid w:val="006C3EBF"/>
    <w:rsid w:val="006D3660"/>
    <w:rsid w:val="006D49DC"/>
    <w:rsid w:val="006E0B57"/>
    <w:rsid w:val="006E676A"/>
    <w:rsid w:val="006F3E91"/>
    <w:rsid w:val="006F4992"/>
    <w:rsid w:val="007053C9"/>
    <w:rsid w:val="00714504"/>
    <w:rsid w:val="00714D2F"/>
    <w:rsid w:val="00722174"/>
    <w:rsid w:val="00724AA6"/>
    <w:rsid w:val="0073355E"/>
    <w:rsid w:val="00735C6F"/>
    <w:rsid w:val="00736792"/>
    <w:rsid w:val="00737020"/>
    <w:rsid w:val="007378B7"/>
    <w:rsid w:val="007407FF"/>
    <w:rsid w:val="00740D9C"/>
    <w:rsid w:val="00743B6A"/>
    <w:rsid w:val="00753289"/>
    <w:rsid w:val="00754F00"/>
    <w:rsid w:val="00756A42"/>
    <w:rsid w:val="00772BF8"/>
    <w:rsid w:val="0078298C"/>
    <w:rsid w:val="00784560"/>
    <w:rsid w:val="00784772"/>
    <w:rsid w:val="0078651C"/>
    <w:rsid w:val="0079437D"/>
    <w:rsid w:val="007970AD"/>
    <w:rsid w:val="007A15C6"/>
    <w:rsid w:val="007A7C4A"/>
    <w:rsid w:val="007B6257"/>
    <w:rsid w:val="007C4932"/>
    <w:rsid w:val="007D1AC3"/>
    <w:rsid w:val="007D1FFF"/>
    <w:rsid w:val="007D33DE"/>
    <w:rsid w:val="007E32FE"/>
    <w:rsid w:val="007E7DFC"/>
    <w:rsid w:val="007F0A89"/>
    <w:rsid w:val="007F3182"/>
    <w:rsid w:val="00812BCB"/>
    <w:rsid w:val="00817C45"/>
    <w:rsid w:val="00827745"/>
    <w:rsid w:val="0083239D"/>
    <w:rsid w:val="00833B2E"/>
    <w:rsid w:val="0083675E"/>
    <w:rsid w:val="008378C9"/>
    <w:rsid w:val="0084444D"/>
    <w:rsid w:val="00845737"/>
    <w:rsid w:val="008532F1"/>
    <w:rsid w:val="00856AF5"/>
    <w:rsid w:val="00871A85"/>
    <w:rsid w:val="00893552"/>
    <w:rsid w:val="00895952"/>
    <w:rsid w:val="008A02D5"/>
    <w:rsid w:val="008A2F9B"/>
    <w:rsid w:val="008A363B"/>
    <w:rsid w:val="008A5719"/>
    <w:rsid w:val="008A6A9D"/>
    <w:rsid w:val="008A7A08"/>
    <w:rsid w:val="008B03EF"/>
    <w:rsid w:val="008B7E75"/>
    <w:rsid w:val="008C3D2F"/>
    <w:rsid w:val="008C56C2"/>
    <w:rsid w:val="008C6330"/>
    <w:rsid w:val="008E631D"/>
    <w:rsid w:val="008E7F70"/>
    <w:rsid w:val="008F212F"/>
    <w:rsid w:val="008F6849"/>
    <w:rsid w:val="00900C4D"/>
    <w:rsid w:val="00903115"/>
    <w:rsid w:val="009062A3"/>
    <w:rsid w:val="0091452E"/>
    <w:rsid w:val="00916078"/>
    <w:rsid w:val="00916A30"/>
    <w:rsid w:val="00943F1F"/>
    <w:rsid w:val="009455F0"/>
    <w:rsid w:val="00952994"/>
    <w:rsid w:val="009618A8"/>
    <w:rsid w:val="00962F36"/>
    <w:rsid w:val="00964313"/>
    <w:rsid w:val="00964B49"/>
    <w:rsid w:val="00966FEA"/>
    <w:rsid w:val="00973DE0"/>
    <w:rsid w:val="00980D00"/>
    <w:rsid w:val="00981FC4"/>
    <w:rsid w:val="0098332A"/>
    <w:rsid w:val="00984311"/>
    <w:rsid w:val="0098576D"/>
    <w:rsid w:val="009862D8"/>
    <w:rsid w:val="0099013F"/>
    <w:rsid w:val="009916D5"/>
    <w:rsid w:val="00995261"/>
    <w:rsid w:val="009956E2"/>
    <w:rsid w:val="00995FD5"/>
    <w:rsid w:val="009A74BC"/>
    <w:rsid w:val="009B1212"/>
    <w:rsid w:val="009B12DB"/>
    <w:rsid w:val="009B24C2"/>
    <w:rsid w:val="009B57AC"/>
    <w:rsid w:val="009B592F"/>
    <w:rsid w:val="009B6C96"/>
    <w:rsid w:val="009C2F39"/>
    <w:rsid w:val="009D24A6"/>
    <w:rsid w:val="009F0378"/>
    <w:rsid w:val="009F57F7"/>
    <w:rsid w:val="00A03208"/>
    <w:rsid w:val="00A033BF"/>
    <w:rsid w:val="00A05CBD"/>
    <w:rsid w:val="00A117E7"/>
    <w:rsid w:val="00A15511"/>
    <w:rsid w:val="00A22D00"/>
    <w:rsid w:val="00A24E1D"/>
    <w:rsid w:val="00A26CFD"/>
    <w:rsid w:val="00A329DE"/>
    <w:rsid w:val="00A367FE"/>
    <w:rsid w:val="00A466D0"/>
    <w:rsid w:val="00A511B8"/>
    <w:rsid w:val="00A54582"/>
    <w:rsid w:val="00A57F51"/>
    <w:rsid w:val="00A657DF"/>
    <w:rsid w:val="00A66DC9"/>
    <w:rsid w:val="00A76782"/>
    <w:rsid w:val="00A80207"/>
    <w:rsid w:val="00A81CD2"/>
    <w:rsid w:val="00A92D32"/>
    <w:rsid w:val="00A92DA3"/>
    <w:rsid w:val="00A97A3B"/>
    <w:rsid w:val="00AA4407"/>
    <w:rsid w:val="00AA5FEB"/>
    <w:rsid w:val="00AA60EF"/>
    <w:rsid w:val="00AA6452"/>
    <w:rsid w:val="00AC05B1"/>
    <w:rsid w:val="00AC1A6B"/>
    <w:rsid w:val="00AC2438"/>
    <w:rsid w:val="00AC385E"/>
    <w:rsid w:val="00AC4A8E"/>
    <w:rsid w:val="00AC6772"/>
    <w:rsid w:val="00AC7E96"/>
    <w:rsid w:val="00AD0904"/>
    <w:rsid w:val="00AD0BB9"/>
    <w:rsid w:val="00AD60DD"/>
    <w:rsid w:val="00AE03A7"/>
    <w:rsid w:val="00AE28C2"/>
    <w:rsid w:val="00AE590C"/>
    <w:rsid w:val="00AE75BB"/>
    <w:rsid w:val="00AE7E6F"/>
    <w:rsid w:val="00AE7FF7"/>
    <w:rsid w:val="00AF0506"/>
    <w:rsid w:val="00AF1BD3"/>
    <w:rsid w:val="00AF1CDE"/>
    <w:rsid w:val="00AF3767"/>
    <w:rsid w:val="00AF3C7F"/>
    <w:rsid w:val="00B05ED6"/>
    <w:rsid w:val="00B11960"/>
    <w:rsid w:val="00B12CDC"/>
    <w:rsid w:val="00B17374"/>
    <w:rsid w:val="00B22119"/>
    <w:rsid w:val="00B23BA2"/>
    <w:rsid w:val="00B240B3"/>
    <w:rsid w:val="00B25D4F"/>
    <w:rsid w:val="00B311F7"/>
    <w:rsid w:val="00B313F5"/>
    <w:rsid w:val="00B32D26"/>
    <w:rsid w:val="00B32ECB"/>
    <w:rsid w:val="00B333C8"/>
    <w:rsid w:val="00B35382"/>
    <w:rsid w:val="00B35A56"/>
    <w:rsid w:val="00B36552"/>
    <w:rsid w:val="00B41061"/>
    <w:rsid w:val="00B419E2"/>
    <w:rsid w:val="00B47863"/>
    <w:rsid w:val="00B502E5"/>
    <w:rsid w:val="00B50316"/>
    <w:rsid w:val="00B53930"/>
    <w:rsid w:val="00B55C72"/>
    <w:rsid w:val="00B56C53"/>
    <w:rsid w:val="00B60A85"/>
    <w:rsid w:val="00B63848"/>
    <w:rsid w:val="00B93F0C"/>
    <w:rsid w:val="00B95687"/>
    <w:rsid w:val="00B975D2"/>
    <w:rsid w:val="00B97ABA"/>
    <w:rsid w:val="00BA0B12"/>
    <w:rsid w:val="00BA3018"/>
    <w:rsid w:val="00BB316F"/>
    <w:rsid w:val="00BC09A4"/>
    <w:rsid w:val="00BD39DF"/>
    <w:rsid w:val="00BD67DE"/>
    <w:rsid w:val="00BE66FA"/>
    <w:rsid w:val="00BE777F"/>
    <w:rsid w:val="00BF6F74"/>
    <w:rsid w:val="00C051C7"/>
    <w:rsid w:val="00C05EE9"/>
    <w:rsid w:val="00C0670D"/>
    <w:rsid w:val="00C06BA7"/>
    <w:rsid w:val="00C17CF8"/>
    <w:rsid w:val="00C2002A"/>
    <w:rsid w:val="00C25267"/>
    <w:rsid w:val="00C27489"/>
    <w:rsid w:val="00C35632"/>
    <w:rsid w:val="00C45ADC"/>
    <w:rsid w:val="00C47831"/>
    <w:rsid w:val="00C55061"/>
    <w:rsid w:val="00C5776A"/>
    <w:rsid w:val="00C62C8A"/>
    <w:rsid w:val="00C63C36"/>
    <w:rsid w:val="00C63F42"/>
    <w:rsid w:val="00C6438E"/>
    <w:rsid w:val="00C710FC"/>
    <w:rsid w:val="00C71B7D"/>
    <w:rsid w:val="00C7320D"/>
    <w:rsid w:val="00C73A80"/>
    <w:rsid w:val="00C83F70"/>
    <w:rsid w:val="00C845B7"/>
    <w:rsid w:val="00C90417"/>
    <w:rsid w:val="00C95AE3"/>
    <w:rsid w:val="00C9683B"/>
    <w:rsid w:val="00CA6D81"/>
    <w:rsid w:val="00CA722A"/>
    <w:rsid w:val="00CC280E"/>
    <w:rsid w:val="00CC7946"/>
    <w:rsid w:val="00CC7DE9"/>
    <w:rsid w:val="00CD07FC"/>
    <w:rsid w:val="00CD19D4"/>
    <w:rsid w:val="00CD2618"/>
    <w:rsid w:val="00CD3F6A"/>
    <w:rsid w:val="00CD4632"/>
    <w:rsid w:val="00CE4283"/>
    <w:rsid w:val="00CE5A8A"/>
    <w:rsid w:val="00CF05F6"/>
    <w:rsid w:val="00CF1570"/>
    <w:rsid w:val="00CF509E"/>
    <w:rsid w:val="00CF6058"/>
    <w:rsid w:val="00CF6E1D"/>
    <w:rsid w:val="00D03D90"/>
    <w:rsid w:val="00D05638"/>
    <w:rsid w:val="00D06522"/>
    <w:rsid w:val="00D07238"/>
    <w:rsid w:val="00D154C3"/>
    <w:rsid w:val="00D24444"/>
    <w:rsid w:val="00D26C49"/>
    <w:rsid w:val="00D3008A"/>
    <w:rsid w:val="00D313DB"/>
    <w:rsid w:val="00D40124"/>
    <w:rsid w:val="00D43305"/>
    <w:rsid w:val="00D51782"/>
    <w:rsid w:val="00D51A32"/>
    <w:rsid w:val="00D56D97"/>
    <w:rsid w:val="00D6447B"/>
    <w:rsid w:val="00D67D34"/>
    <w:rsid w:val="00D76913"/>
    <w:rsid w:val="00D87BF5"/>
    <w:rsid w:val="00D91C37"/>
    <w:rsid w:val="00DA0A5E"/>
    <w:rsid w:val="00DA3BD7"/>
    <w:rsid w:val="00DA412C"/>
    <w:rsid w:val="00DA63FF"/>
    <w:rsid w:val="00DA6881"/>
    <w:rsid w:val="00DB0C13"/>
    <w:rsid w:val="00DB2328"/>
    <w:rsid w:val="00DB744C"/>
    <w:rsid w:val="00DB7535"/>
    <w:rsid w:val="00DC4211"/>
    <w:rsid w:val="00DD152F"/>
    <w:rsid w:val="00DD59CF"/>
    <w:rsid w:val="00DE3FC3"/>
    <w:rsid w:val="00DF4C2D"/>
    <w:rsid w:val="00E01A52"/>
    <w:rsid w:val="00E02B93"/>
    <w:rsid w:val="00E04C6D"/>
    <w:rsid w:val="00E178CF"/>
    <w:rsid w:val="00E23D63"/>
    <w:rsid w:val="00E31E72"/>
    <w:rsid w:val="00E3447C"/>
    <w:rsid w:val="00E405A2"/>
    <w:rsid w:val="00E71E5F"/>
    <w:rsid w:val="00E742CD"/>
    <w:rsid w:val="00E74ECF"/>
    <w:rsid w:val="00E770A5"/>
    <w:rsid w:val="00E77DA4"/>
    <w:rsid w:val="00E84FBE"/>
    <w:rsid w:val="00E94BB8"/>
    <w:rsid w:val="00E95209"/>
    <w:rsid w:val="00E95DB9"/>
    <w:rsid w:val="00EA33AB"/>
    <w:rsid w:val="00EA4D4D"/>
    <w:rsid w:val="00EA7510"/>
    <w:rsid w:val="00EB5CDA"/>
    <w:rsid w:val="00EB6A69"/>
    <w:rsid w:val="00EC2AD2"/>
    <w:rsid w:val="00ED3116"/>
    <w:rsid w:val="00ED3894"/>
    <w:rsid w:val="00ED450D"/>
    <w:rsid w:val="00EF18DE"/>
    <w:rsid w:val="00EF4012"/>
    <w:rsid w:val="00EF4BC8"/>
    <w:rsid w:val="00F0663B"/>
    <w:rsid w:val="00F06E90"/>
    <w:rsid w:val="00F13CF1"/>
    <w:rsid w:val="00F15482"/>
    <w:rsid w:val="00F16AEA"/>
    <w:rsid w:val="00F17581"/>
    <w:rsid w:val="00F17AAC"/>
    <w:rsid w:val="00F17B2B"/>
    <w:rsid w:val="00F215C8"/>
    <w:rsid w:val="00F242CD"/>
    <w:rsid w:val="00F254C1"/>
    <w:rsid w:val="00F30114"/>
    <w:rsid w:val="00F516A8"/>
    <w:rsid w:val="00F549CB"/>
    <w:rsid w:val="00F620A4"/>
    <w:rsid w:val="00F73EB5"/>
    <w:rsid w:val="00F75670"/>
    <w:rsid w:val="00F766FA"/>
    <w:rsid w:val="00F83B6B"/>
    <w:rsid w:val="00F854EC"/>
    <w:rsid w:val="00F8590E"/>
    <w:rsid w:val="00F96BE2"/>
    <w:rsid w:val="00FA29E4"/>
    <w:rsid w:val="00FA50D9"/>
    <w:rsid w:val="00FA7114"/>
    <w:rsid w:val="00FB0919"/>
    <w:rsid w:val="00FB5A4D"/>
    <w:rsid w:val="00FC4399"/>
    <w:rsid w:val="00FD11CD"/>
    <w:rsid w:val="00FD340B"/>
    <w:rsid w:val="00FD4E08"/>
    <w:rsid w:val="00FD7403"/>
    <w:rsid w:val="00FE518B"/>
    <w:rsid w:val="00FE70CC"/>
    <w:rsid w:val="00FE7EE4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E4C63"/>
  <w14:defaultImageDpi w14:val="32767"/>
  <w15:chartTrackingRefBased/>
  <w15:docId w15:val="{BBA19E2D-CA84-6A44-BD48-3865E10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9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2F"/>
    <w:rPr>
      <w:rFonts w:ascii="Times New Roman" w:hAnsi="Times New Roman" w:cs="Times New Roman"/>
      <w:sz w:val="18"/>
      <w:szCs w:val="18"/>
    </w:rPr>
  </w:style>
  <w:style w:type="paragraph" w:customStyle="1" w:styleId="xmsonormal">
    <w:name w:val="xmsonormal"/>
    <w:basedOn w:val="Normal"/>
    <w:rsid w:val="00081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0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0B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1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2DB"/>
  </w:style>
  <w:style w:type="paragraph" w:styleId="Footer">
    <w:name w:val="footer"/>
    <w:basedOn w:val="Normal"/>
    <w:link w:val="FooterChar"/>
    <w:uiPriority w:val="99"/>
    <w:unhideWhenUsed/>
    <w:rsid w:val="009B1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2DB"/>
  </w:style>
  <w:style w:type="paragraph" w:styleId="NormalWeb">
    <w:name w:val="Normal (Web)"/>
    <w:basedOn w:val="Normal"/>
    <w:uiPriority w:val="99"/>
    <w:semiHidden/>
    <w:unhideWhenUsed/>
    <w:rsid w:val="0022012A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97F5F"/>
  </w:style>
  <w:style w:type="character" w:styleId="CommentReference">
    <w:name w:val="annotation reference"/>
    <w:basedOn w:val="DefaultParagraphFont"/>
    <w:uiPriority w:val="99"/>
    <w:semiHidden/>
    <w:unhideWhenUsed/>
    <w:rsid w:val="00097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F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83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mcgill.ca/medadmissions/programs/mdcm-p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Nandi</dc:creator>
  <cp:keywords/>
  <dc:description/>
  <cp:lastModifiedBy>Kristian Filion, Prof.</cp:lastModifiedBy>
  <cp:revision>3</cp:revision>
  <dcterms:created xsi:type="dcterms:W3CDTF">2024-05-31T08:18:00Z</dcterms:created>
  <dcterms:modified xsi:type="dcterms:W3CDTF">2024-05-31T08:30:00Z</dcterms:modified>
</cp:coreProperties>
</file>